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32" w:rsidRDefault="00DE4F6B">
      <w:r>
        <w:rPr>
          <w:b/>
        </w:rPr>
        <w:t>Testing</w:t>
      </w:r>
      <w:r>
        <w:t>:</w:t>
      </w:r>
    </w:p>
    <w:p w:rsidR="00DE4F6B" w:rsidRPr="00DE4F6B" w:rsidRDefault="00DE4F6B" w:rsidP="00DE4F6B">
      <w:pPr>
        <w:pStyle w:val="ListParagraph"/>
        <w:numPr>
          <w:ilvl w:val="0"/>
          <w:numId w:val="2"/>
        </w:numPr>
        <w:rPr>
          <w:b/>
        </w:rPr>
      </w:pPr>
      <w:r>
        <w:t>Generate binary numbers and make sure the answer is calculated correctly</w:t>
      </w:r>
    </w:p>
    <w:p w:rsidR="00DE4F6B" w:rsidRPr="00DE4F6B" w:rsidRDefault="00DE4F6B" w:rsidP="00DE4F6B">
      <w:pPr>
        <w:pStyle w:val="ListParagraph"/>
        <w:numPr>
          <w:ilvl w:val="0"/>
          <w:numId w:val="2"/>
        </w:numPr>
        <w:rPr>
          <w:b/>
        </w:rPr>
      </w:pPr>
      <w:r>
        <w:t xml:space="preserve">In the multiple choice questions, make sure the answer is only generated once and there is sufficient randomness in the other choices. </w:t>
      </w:r>
    </w:p>
    <w:p w:rsidR="00DE4F6B" w:rsidRPr="00DE4F6B" w:rsidRDefault="00DE4F6B" w:rsidP="00DE4F6B">
      <w:pPr>
        <w:pStyle w:val="ListParagraph"/>
        <w:numPr>
          <w:ilvl w:val="0"/>
          <w:numId w:val="2"/>
        </w:numPr>
        <w:rPr>
          <w:ins w:id="0" w:author="Ivan Galikeev" w:date="2017-04-18T22:06:00Z"/>
          <w:b/>
          <w:rPrChange w:id="1" w:author="Ivan Galikeev" w:date="2017-04-18T22:06:00Z">
            <w:rPr>
              <w:ins w:id="2" w:author="Ivan Galikeev" w:date="2017-04-18T22:06:00Z"/>
            </w:rPr>
          </w:rPrChange>
        </w:rPr>
      </w:pPr>
      <w:ins w:id="3" w:author="Ivan Galikeev" w:date="2017-04-18T22:05:00Z">
        <w:r>
          <w:t>Ensure the questions asked are generate randomly and there are no repeat questions</w:t>
        </w:r>
      </w:ins>
    </w:p>
    <w:p w:rsidR="00DE4F6B" w:rsidRDefault="00DE4F6B" w:rsidP="00DE4F6B">
      <w:pPr>
        <w:rPr>
          <w:ins w:id="4" w:author="Ivan Galikeev" w:date="2017-04-18T22:07:00Z"/>
          <w:b/>
        </w:rPr>
        <w:pPrChange w:id="5" w:author="Ivan Galikeev" w:date="2017-04-18T22:06:00Z">
          <w:pPr>
            <w:pStyle w:val="ListParagraph"/>
            <w:numPr>
              <w:numId w:val="2"/>
            </w:numPr>
            <w:ind w:hanging="360"/>
          </w:pPr>
        </w:pPrChange>
      </w:pPr>
    </w:p>
    <w:p w:rsidR="00DE4F6B" w:rsidRDefault="00DE4F6B" w:rsidP="00DE4F6B">
      <w:pPr>
        <w:rPr>
          <w:ins w:id="6" w:author="Ivan Galikeev" w:date="2017-04-18T22:07:00Z"/>
          <w:b/>
        </w:rPr>
        <w:pPrChange w:id="7" w:author="Ivan Galikeev" w:date="2017-04-18T22:06:00Z">
          <w:pPr>
            <w:pStyle w:val="ListParagraph"/>
            <w:numPr>
              <w:numId w:val="2"/>
            </w:numPr>
            <w:ind w:hanging="360"/>
          </w:pPr>
        </w:pPrChange>
      </w:pPr>
      <w:ins w:id="8" w:author="Ivan Galikeev" w:date="2017-04-18T22:07:00Z">
        <w:r>
          <w:rPr>
            <w:b/>
          </w:rPr>
          <w:t>Development Strategy:</w:t>
        </w:r>
      </w:ins>
    </w:p>
    <w:p w:rsidR="00DE4F6B" w:rsidRDefault="00DE4F6B" w:rsidP="00DE4F6B">
      <w:pPr>
        <w:pStyle w:val="ListParagraph"/>
        <w:numPr>
          <w:ilvl w:val="0"/>
          <w:numId w:val="2"/>
        </w:numPr>
        <w:rPr>
          <w:ins w:id="9" w:author="Ivan Galikeev" w:date="2017-04-18T22:09:00Z"/>
        </w:rPr>
        <w:pPrChange w:id="10" w:author="Ivan Galikeev" w:date="2017-04-18T22:07:00Z">
          <w:pPr>
            <w:pStyle w:val="ListParagraph"/>
            <w:numPr>
              <w:numId w:val="2"/>
            </w:numPr>
            <w:ind w:hanging="360"/>
          </w:pPr>
        </w:pPrChange>
      </w:pPr>
      <w:ins w:id="11" w:author="Ivan Galikeev" w:date="2017-04-18T22:07:00Z">
        <w:r>
          <w:t xml:space="preserve">In Part I we plan to create the </w:t>
        </w:r>
      </w:ins>
      <w:ins w:id="12" w:author="Ivan Galikeev" w:date="2017-04-18T22:08:00Z">
        <w:r>
          <w:t xml:space="preserve">Game </w:t>
        </w:r>
      </w:ins>
      <w:ins w:id="13" w:author="Ivan Galikeev" w:date="2017-04-18T22:07:00Z">
        <w:r>
          <w:t xml:space="preserve">class and check the functionality of the puzzles generate including </w:t>
        </w:r>
      </w:ins>
      <w:ins w:id="14" w:author="Ivan Galikeev" w:date="2017-04-18T22:09:00Z">
        <w:r>
          <w:t>playability</w:t>
        </w:r>
      </w:ins>
      <w:ins w:id="15" w:author="Ivan Galikeev" w:date="2017-04-18T22:07:00Z">
        <w:r>
          <w:t>,</w:t>
        </w:r>
      </w:ins>
      <w:ins w:id="16" w:author="Ivan Galikeev" w:date="2017-04-18T22:09:00Z">
        <w:r>
          <w:t xml:space="preserve"> difficulty, and testing as discussed above. </w:t>
        </w:r>
      </w:ins>
    </w:p>
    <w:p w:rsidR="00DE4F6B" w:rsidRPr="00DE4F6B" w:rsidRDefault="00DE4F6B" w:rsidP="00DE4F6B">
      <w:pPr>
        <w:pStyle w:val="ListParagraph"/>
        <w:numPr>
          <w:ilvl w:val="0"/>
          <w:numId w:val="2"/>
        </w:numPr>
        <w:rPr>
          <w:rPrChange w:id="17" w:author="Ivan Galikeev" w:date="2017-04-18T22:07:00Z">
            <w:rPr/>
          </w:rPrChange>
        </w:rPr>
        <w:pPrChange w:id="18" w:author="Ivan Galikeev" w:date="2017-04-18T22:07:00Z">
          <w:pPr>
            <w:pStyle w:val="ListParagraph"/>
            <w:numPr>
              <w:numId w:val="2"/>
            </w:numPr>
            <w:ind w:hanging="360"/>
          </w:pPr>
        </w:pPrChange>
      </w:pPr>
      <w:ins w:id="19" w:author="Ivan Galikeev" w:date="2017-04-18T22:09:00Z">
        <w:r>
          <w:t xml:space="preserve">In Part II we plan to create the GUI and game help section. The game help section will teach the player how to play the game. </w:t>
        </w:r>
      </w:ins>
      <w:bookmarkStart w:id="20" w:name="_GoBack"/>
      <w:bookmarkEnd w:id="20"/>
      <w:ins w:id="21" w:author="Ivan Galikeev" w:date="2017-04-18T22:08:00Z">
        <w:r>
          <w:t xml:space="preserve"> </w:t>
        </w:r>
      </w:ins>
    </w:p>
    <w:sectPr w:rsidR="00DE4F6B" w:rsidRPr="00DE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7B90"/>
    <w:multiLevelType w:val="hybridMultilevel"/>
    <w:tmpl w:val="905EE088"/>
    <w:lvl w:ilvl="0" w:tplc="2A6CB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15A3F"/>
    <w:multiLevelType w:val="hybridMultilevel"/>
    <w:tmpl w:val="896A26F6"/>
    <w:lvl w:ilvl="0" w:tplc="13E0ED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Galikeev">
    <w15:presenceInfo w15:providerId="None" w15:userId="Ivan Galike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56"/>
    <w:rsid w:val="001B0C56"/>
    <w:rsid w:val="006E6ED6"/>
    <w:rsid w:val="00DE4F6B"/>
    <w:rsid w:val="00E0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5F9"/>
  <w15:chartTrackingRefBased/>
  <w15:docId w15:val="{6DF6DB4B-7174-4442-9797-75961C81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F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Galikeev</dc:creator>
  <cp:keywords/>
  <dc:description/>
  <cp:lastModifiedBy>Ivan Galikeev</cp:lastModifiedBy>
  <cp:revision>2</cp:revision>
  <dcterms:created xsi:type="dcterms:W3CDTF">2017-04-19T04:02:00Z</dcterms:created>
  <dcterms:modified xsi:type="dcterms:W3CDTF">2017-04-19T04:10:00Z</dcterms:modified>
</cp:coreProperties>
</file>